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de-DE"/>
        </w:rPr>
      </w:pPr>
      <w:ins w:id="0" w:author="shaedrich" w:date="2021-10-28T13:56:44Z">
        <w:r>
          <w:rPr>
            <w:lang w:val="de-DE"/>
          </w:rPr>
          <w:t>[</w:t>
        </w:r>
      </w:ins>
      <w:del w:id="1" w:author="shaedrich" w:date="2021-10-28T13:56:33Z">
        <w:commentRangeStart w:id="0"/>
        <w:r>
          <w:rPr/>
          <w:delText>T</w:delText>
        </w:r>
      </w:del>
      <w:ins w:id="2" w:author="shaedrich" w:date="2021-10-28T13:56:44Z">
        <w:r>
          <w:rPr>
            <w:lang w:val="de-DE"/>
          </w:rPr>
          <w:t>t</w:t>
        </w:r>
        <w:commentRangeEnd w:id="0"/>
      </w:ins>
      <w:r>
        <w:commentReference w:id="0"/>
      </w:r>
      <w:r>
        <w:rPr>
          <w:lang w:val="de-DE"/>
        </w:rPr>
        <w:t>es</w:t>
      </w:r>
      <w:commentRangeStart w:id="1"/>
      <w:r>
        <w:rPr>
          <w:lang w:val="de-DE"/>
        </w:rPr>
        <w:t>t</w:t>
      </w:r>
      <w:commentRangeEnd w:id="1"/>
      <w:r>
        <w:commentReference w:id="1"/>
      </w:r>
      <w:ins w:id="3" w:author="shaedrich" w:date="2021-10-28T13:56:44Z">
        <w:r>
          <w:rPr>
            <w:lang w:val="de-DE"/>
          </w:rPr>
          <w:t>]</w:t>
        </w:r>
      </w:ins>
    </w:p>
    <w:sectPr>
      <w:footnotePr>
        <w:numFmt w:val="decimal"/>
      </w:footnotePr>
      <w:pgSz w:w="11906" w:h="16838"/>
      <w:pgMar w:top="1440" w:right="1800" w:bottom="1440" w:left="1800" w:header="0" w:footer="0" w:gutter="0"/>
      <w:paperSrc/>
      <w:pgNumType w:fmt="decimal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edrich" w:date="2021-10-28T13:56:55Z" w:initials="SH">
    <w:p w14:paraId="B9FFE611">
      <w:pPr>
        <w:pStyle w:val="5"/>
        <w:rPr>
          <w:rFonts w:hint="default"/>
          <w:lang w:val="de-DE"/>
        </w:rPr>
      </w:pPr>
      <w:r>
        <w:rPr>
          <w:rFonts w:hint="default"/>
          <w:lang w:val="de-DE"/>
        </w:rPr>
        <w:t>This this be lowercase</w:t>
      </w:r>
      <w:bookmarkStart w:id="0" w:name="_GoBack"/>
      <w:bookmarkEnd w:id="0"/>
    </w:p>
  </w:comment>
  <w:comment w:id="1" w:author="shaedrich" w:date="2021-11-02T19:10:00Z" w:initials="SH">
    <w:p w14:paraId="3FBF0E68">
      <w:pPr>
        <w:pStyle w:val="4"/>
        <w:rPr>
          <w:rFonts w:hint="default"/>
          <w:lang w:val="de-DE"/>
        </w:rPr>
      </w:pPr>
      <w:r>
        <w:rPr>
          <w:rFonts w:hint="default"/>
          <w:lang w:val="de-DE"/>
        </w:rPr>
        <w:t>But this should be uppercase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9FFE611" w15:done="0"/>
  <w15:commentEx w15:paraId="3FBF0E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edrich">
    <w15:presenceInfo w15:providerId="None" w15:userId="shaedr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trackRevisions w:val="true"/>
  <w:documentProtection w:enforcement="0"/>
  <w:defaultTabStop w:val="420"/>
  <w:drawingGridHorizontalSpacing w:val="283"/>
  <w:drawingGridVerticalSpacing w:val="156"/>
  <w:compat>
    <w:doNotExpandShiftReturn/>
    <w:compatSetting w:name="compatibilityMode" w:uri="http://schemas.microsoft.com/office/word" w:val="12"/>
  </w:compat>
  <w:rsids>
    <w:rsidRoot w:val="00000000"/>
    <w:rsid w:val="FF4BB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0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0"/>
      <w:szCs w:val="20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99"/>
    <w:pPr>
      <w:jc w:val="left"/>
    </w:pPr>
  </w:style>
  <w:style w:type="paragraph" w:customStyle="1" w:styleId="5">
    <w:name w:val="annotation text"/>
    <w:basedOn w:val="1"/>
    <w:qFormat/>
    <w:uiPriority w:val="0"/>
  </w:style>
  <w:style w:type="paragraph" w:customStyle="1" w:styleId="6">
    <w:name w:val="Comment Text1"/>
    <w:basedOn w:val="1"/>
    <w:qFormat/>
    <w:uiPriority w:val="0"/>
  </w:style>
  <w:style w:type="paragraph" w:customStyle="1" w:styleId="7">
    <w:name w:val="Comment Subject1"/>
    <w:basedOn w:val="6"/>
    <w:next w:val="6"/>
    <w:qFormat/>
    <w:uiPriority w:val="0"/>
    <w:rPr>
      <w:b/>
      <w:bCs/>
    </w:rPr>
  </w:style>
  <w:style w:type="table" w:customStyle="1" w:styleId="8">
    <w:name w:val="Normale Tabel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true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2021-10-28T14:56:00Z</dcterms:created>
  <dc:creator>shaedrich</dc:creator>
  <cp:lastModifiedBy>shaedrich</cp:lastModifiedBy>
  <dcterms:modified xsi:type="dcterms:W3CDTF">2021-11-02T19:10:19Z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