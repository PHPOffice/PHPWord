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embeddings/oleObject1.xls" ContentType="application/vnd.ms-excel"/>
  <Override PartName="/word/media/image1.jpeg" ContentType="image/jpeg"/>
  <Override PartName="/word/media/image2.wmf" ContentType="image/x-wmf"/>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60"/>
        <w:rPr/>
      </w:pPr>
      <w:r>
        <w:rPr/>
        <w:t>PHP Word</w:t>
      </w:r>
    </w:p>
    <w:p>
      <w:pPr>
        <w:pStyle w:val="Normal"/>
        <w:rPr/>
      </w:pPr>
      <w:r>
        <w:rPr/>
        <w:t xml:space="preserve">PHPWord is a pure PHP library for reading and writing Word, ODT, and RTF files. This file is the source file to test the read/write capabilites of </w:t>
      </w:r>
      <w:hyperlink r:id="rId2">
        <w:r>
          <w:rPr>
            <w:rStyle w:val="LienInternet"/>
          </w:rPr>
          <w:t>PHPWord</w:t>
        </w:r>
      </w:hyperlink>
      <w:r>
        <w:rPr/>
        <w:t>.</w:t>
      </w:r>
    </w:p>
    <w:p>
      <w:pPr>
        <w:pStyle w:val="Normal"/>
        <w:rPr/>
      </w:pPr>
      <w:r>
        <w:rPr/>
      </w:r>
    </w:p>
    <w:p>
      <w:pPr>
        <w:pStyle w:val="Normal"/>
        <w:rPr/>
      </w:pPr>
      <w:r>
        <w:rPr/>
        <w:t xml:space="preserve">PHPWord can apply font formats such as </w:t>
      </w:r>
      <w:r>
        <w:rPr>
          <w:b/>
        </w:rPr>
        <w:t>bold</w:t>
      </w:r>
      <w:r>
        <w:rPr/>
        <w:t xml:space="preserve">, </w:t>
      </w:r>
      <w:r>
        <w:rPr>
          <w:b w:val="false"/>
          <w:i/>
        </w:rPr>
        <w:t>italics</w:t>
      </w:r>
      <w:r>
        <w:rPr/>
        <w:t xml:space="preserve">, </w:t>
      </w:r>
      <w:r>
        <w:rPr>
          <w:color w:val="00B050"/>
        </w:rPr>
        <w:t>color</w:t>
      </w:r>
      <w:r>
        <w:rPr/>
        <w:t xml:space="preserve">, </w:t>
      </w:r>
      <w:r>
        <w:rPr>
          <w:u w:val="dash"/>
        </w:rPr>
        <w:t>underline</w:t>
      </w:r>
      <w:r>
        <w:rPr/>
        <w:t xml:space="preserve">, </w:t>
      </w:r>
      <w:r>
        <w:rPr>
          <w:strike/>
        </w:rPr>
        <w:t>strikethrough</w:t>
      </w:r>
      <w:r>
        <w:rPr/>
        <w:t xml:space="preserve">, </w:t>
      </w:r>
      <w:r>
        <w:rPr>
          <w:vertAlign w:val="subscript"/>
        </w:rPr>
        <w:t>subscript</w:t>
      </w:r>
      <w:r>
        <w:rPr/>
        <w:t xml:space="preserve">, </w:t>
      </w:r>
      <w:r>
        <w:rPr>
          <w:vertAlign w:val="superscript"/>
        </w:rPr>
        <w:t>superscript</w:t>
      </w:r>
      <w:r>
        <w:rPr/>
        <w:t xml:space="preserve">, or </w:t>
      </w:r>
      <w:r>
        <w:rPr>
          <w:highlight w:val="yellow"/>
        </w:rPr>
        <w:t>highlighted</w:t>
      </w:r>
      <w:r>
        <w:rPr/>
        <w:t xml:space="preserve">. You may also notice that there’s one text break (empty paragraph) before this one that can be created also by PHPWord </w:t>
      </w:r>
      <w:r>
        <w:rPr>
          <w:rStyle w:val="Ancredenotedefin"/>
        </w:rPr>
        <w:endnoteReference w:id="2"/>
      </w:r>
      <w:r>
        <w:rPr/>
        <w:t>.</w:t>
      </w:r>
    </w:p>
    <w:p>
      <w:pPr>
        <w:pStyle w:val="Normal"/>
        <w:keepNext w:val="true"/>
        <w:keepLines/>
        <w:widowControl w:val="false"/>
        <w:spacing w:lineRule="auto" w:line="360" w:before="360" w:after="240"/>
        <w:ind w:left="720" w:hanging="0"/>
        <w:jc w:val="both"/>
        <w:rPr/>
      </w:pPr>
      <w:r>
        <w:rPr/>
        <w:t>PHPWord can also format paragraph such as this justified, 12pt before and 12pt after with 1.5 lines spacing paragraph. This formatting can be applied inline or using predefined style as we use to do in Word</w:t>
      </w:r>
      <w:bookmarkStart w:id="0" w:name="_GoBack"/>
      <w:bookmarkEnd w:id="0"/>
      <w:r>
        <w:rPr/>
        <w:t>.</w:t>
      </w:r>
    </w:p>
    <w:p>
      <w:pPr>
        <w:sectPr>
          <w:headerReference w:type="even" r:id="rId3"/>
          <w:headerReference w:type="default" r:id="rId4"/>
          <w:headerReference w:type="first" r:id="rId5"/>
          <w:footerReference w:type="even" r:id="rId6"/>
          <w:footerReference w:type="default" r:id="rId7"/>
          <w:footerReference w:type="first" r:id="rId8"/>
          <w:endnotePr>
            <w:numFmt w:val="lowerRoman"/>
          </w:endnotePr>
          <w:type w:val="nextPage"/>
          <w:pgSz w:w="11906" w:h="16838"/>
          <w:pgMar w:left="1418" w:right="1418" w:header="720" w:top="1418" w:footer="720" w:bottom="1134" w:gutter="0"/>
          <w:pgNumType w:fmt="decimal"/>
          <w:formProt w:val="false"/>
          <w:titlePg/>
          <w:textDirection w:val="lrTb"/>
          <w:docGrid w:type="default" w:linePitch="272" w:charSpace="8192"/>
        </w:sectPr>
      </w:pPr>
    </w:p>
    <w:p>
      <w:pPr>
        <w:pStyle w:val="Normal"/>
        <w:rPr/>
      </w:pPr>
      <w:r>
        <w:rPr/>
        <w:t>PHPWord can also create multicolumn paragraph which is treated as a new section with continous break type. We can define either the number of columns or spacing between the columns.</w:t>
      </w:r>
    </w:p>
    <w:p>
      <w:pPr>
        <w:sectPr>
          <w:endnotePr>
            <w:numFmt w:val="lowerRoman"/>
          </w:endnotePr>
          <w:type w:val="continuous"/>
          <w:pgSz w:w="11906" w:h="16838"/>
          <w:pgMar w:left="1418" w:right="1418" w:header="720" w:top="1418" w:footer="720" w:bottom="1134" w:gutter="0"/>
          <w:cols w:num="2" w:space="720" w:equalWidth="true" w:sep="false"/>
          <w:formProt w:val="false"/>
          <w:textDirection w:val="lrTb"/>
          <w:docGrid w:type="default" w:linePitch="272" w:charSpace="8192"/>
        </w:sectPr>
      </w:pPr>
    </w:p>
    <w:p>
      <w:pPr>
        <w:pStyle w:val="Normal"/>
        <w:rPr/>
      </w:pPr>
      <w:r>
        <w:rPr/>
      </w:r>
    </w:p>
    <w:p>
      <w:pPr>
        <w:pStyle w:val="Titre2"/>
        <w:rPr/>
      </w:pPr>
      <w:r>
        <w:rPr/>
        <w:t>Lists</w:t>
      </w:r>
    </w:p>
    <w:p>
      <w:pPr>
        <w:pStyle w:val="Normal"/>
        <w:rPr/>
      </w:pPr>
      <w:r>
        <w:rPr/>
        <w:t>PHPWord can create bulleted lists …</w:t>
      </w:r>
    </w:p>
    <w:p>
      <w:pPr>
        <w:pStyle w:val="Normal"/>
        <w:numPr>
          <w:ilvl w:val="0"/>
          <w:numId w:val="1"/>
        </w:numPr>
        <w:rPr/>
      </w:pPr>
      <w:r>
        <w:rPr/>
        <w:t>Point 1</w:t>
      </w:r>
    </w:p>
    <w:p>
      <w:pPr>
        <w:pStyle w:val="Normal"/>
        <w:numPr>
          <w:ilvl w:val="1"/>
          <w:numId w:val="1"/>
        </w:numPr>
        <w:rPr/>
      </w:pPr>
      <w:r>
        <w:rPr/>
        <w:t>Variant</w:t>
      </w:r>
    </w:p>
    <w:p>
      <w:pPr>
        <w:pStyle w:val="Normal"/>
        <w:numPr>
          <w:ilvl w:val="1"/>
          <w:numId w:val="1"/>
        </w:numPr>
        <w:rPr/>
      </w:pPr>
      <w:r>
        <w:rPr/>
        <w:t>Variant</w:t>
      </w:r>
    </w:p>
    <w:p>
      <w:pPr>
        <w:pStyle w:val="Normal"/>
        <w:numPr>
          <w:ilvl w:val="0"/>
          <w:numId w:val="1"/>
        </w:numPr>
        <w:rPr/>
      </w:pPr>
      <w:r>
        <w:rPr/>
        <w:t>Point 2</w:t>
      </w:r>
    </w:p>
    <w:p>
      <w:pPr>
        <w:pStyle w:val="Normal"/>
        <w:rPr/>
      </w:pPr>
      <w:r>
        <w:rPr/>
        <w:t xml:space="preserve">… </w:t>
      </w:r>
      <w:r>
        <w:rPr/>
        <w:t>and numbered lists too.</w:t>
      </w:r>
    </w:p>
    <w:p>
      <w:pPr>
        <w:pStyle w:val="Normal"/>
        <w:numPr>
          <w:ilvl w:val="0"/>
          <w:numId w:val="2"/>
        </w:numPr>
        <w:rPr/>
      </w:pPr>
      <w:r>
        <w:rPr/>
        <w:t>One</w:t>
      </w:r>
    </w:p>
    <w:p>
      <w:pPr>
        <w:pStyle w:val="Normal"/>
        <w:numPr>
          <w:ilvl w:val="0"/>
          <w:numId w:val="2"/>
        </w:numPr>
        <w:rPr/>
      </w:pPr>
      <w:r>
        <w:rPr/>
        <w:t>Two</w:t>
      </w:r>
    </w:p>
    <w:p>
      <w:pPr>
        <w:pStyle w:val="Normal"/>
        <w:numPr>
          <w:ilvl w:val="0"/>
          <w:numId w:val="2"/>
        </w:numPr>
        <w:rPr/>
      </w:pPr>
      <w:r>
        <w:rPr/>
        <w:t>Three</w:t>
      </w:r>
      <w:r>
        <w:br w:type="page"/>
      </w:r>
    </w:p>
    <w:p>
      <w:pPr>
        <w:pStyle w:val="Titre2"/>
        <w:rPr/>
      </w:pPr>
      <w:r>
        <w:rPr/>
        <w:t>Tables</w:t>
      </w:r>
    </w:p>
    <w:p>
      <w:pPr>
        <w:pStyle w:val="Normal"/>
        <w:rPr/>
      </w:pPr>
      <w:r>
        <w:rPr/>
        <w:t>Tables are also easy to be made by using PHPWord.</w:t>
      </w:r>
    </w:p>
    <w:tbl>
      <w:tblPr>
        <w:tblW w:w="9286" w:type="dxa"/>
        <w:jc w:val="left"/>
        <w:tblInd w:w="0" w:type="dxa"/>
        <w:tblCellMar>
          <w:top w:w="0" w:type="dxa"/>
          <w:left w:w="108" w:type="dxa"/>
          <w:bottom w:w="0" w:type="dxa"/>
          <w:right w:w="108" w:type="dxa"/>
        </w:tblCellMar>
        <w:tblLook w:val="04a0" w:noHBand="0" w:noVBand="1" w:firstColumn="1" w:lastRow="0" w:lastColumn="0" w:firstRow="1"/>
      </w:tblPr>
      <w:tblGrid>
        <w:gridCol w:w="3095"/>
        <w:gridCol w:w="3095"/>
        <w:gridCol w:w="3096"/>
      </w:tblGrid>
      <w:tr>
        <w:trPr/>
        <w:tc>
          <w:tcPr>
            <w:tcW w:w="309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jc w:val="center"/>
              <w:rPr/>
            </w:pPr>
            <w:r>
              <w:rPr/>
              <w:t>A</w:t>
            </w:r>
            <w:r>
              <w:rPr>
                <w:rStyle w:val="Ancredenotedebasdepage"/>
              </w:rPr>
              <w:footnoteReference w:id="2"/>
            </w:r>
          </w:p>
        </w:tc>
        <w:tc>
          <w:tcPr>
            <w:tcW w:w="61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60"/>
              <w:jc w:val="center"/>
              <w:rPr/>
            </w:pPr>
            <w:r>
              <w:rPr/>
              <w:t>B</w:t>
            </w:r>
            <w:r>
              <w:rPr>
                <w:rStyle w:val="Ancredenotedebasdepage"/>
              </w:rPr>
              <w:footnoteReference w:id="3"/>
            </w:r>
          </w:p>
        </w:tc>
      </w:tr>
      <w:tr>
        <w:trPr/>
        <w:tc>
          <w:tcPr>
            <w:tcW w:w="309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true"/>
              <w:bidi w:val="0"/>
              <w:spacing w:lineRule="auto" w:line="259" w:before="0" w:after="160"/>
              <w:jc w:val="left"/>
              <w:rPr/>
            </w:pPr>
            <w:r>
              <w:rPr/>
            </w:r>
          </w:p>
        </w:tc>
        <w:tc>
          <w:tcPr>
            <w:tcW w:w="30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true"/>
              <w:bidi w:val="0"/>
              <w:spacing w:lineRule="auto" w:line="259" w:before="0" w:after="160"/>
              <w:jc w:val="left"/>
              <w:rPr/>
            </w:pPr>
            <w:r>
              <w:rPr/>
              <w:t>C</w:t>
            </w:r>
          </w:p>
        </w:tc>
        <w:tc>
          <w:tcPr>
            <w:tcW w:w="30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uppressAutoHyphens w:val="true"/>
              <w:bidi w:val="0"/>
              <w:spacing w:lineRule="auto" w:line="259" w:before="0" w:after="160"/>
              <w:jc w:val="left"/>
              <w:rPr/>
            </w:pPr>
            <w:r>
              <w:rPr/>
              <w:t>D</w:t>
            </w:r>
          </w:p>
        </w:tc>
      </w:tr>
    </w:tbl>
    <w:p>
      <w:pPr>
        <w:pStyle w:val="Normal"/>
        <w:rPr/>
      </w:pPr>
      <w:r>
        <w:rPr/>
      </w:r>
    </w:p>
    <w:p>
      <w:pPr>
        <w:pStyle w:val="Normal"/>
        <w:rPr/>
      </w:pPr>
      <w:r>
        <w:rPr/>
      </w:r>
    </w:p>
    <w:p>
      <w:pPr>
        <w:pStyle w:val="Normal"/>
        <w:rPr/>
      </w:pPr>
      <w:r>
        <w:rPr/>
        <w:t>Styled Table</w:t>
      </w:r>
    </w:p>
    <w:tbl>
      <w:tblPr>
        <w:tblW w:w="9286" w:type="dxa"/>
        <w:jc w:val="left"/>
        <w:tblInd w:w="0" w:type="dxa"/>
        <w:tblCellMar>
          <w:top w:w="0" w:type="dxa"/>
          <w:left w:w="108" w:type="dxa"/>
          <w:bottom w:w="0" w:type="dxa"/>
          <w:right w:w="108" w:type="dxa"/>
        </w:tblCellMar>
        <w:tblLook w:val="04a0" w:noHBand="0" w:noVBand="1" w:firstColumn="1" w:lastRow="0" w:lastColumn="0" w:firstRow="1"/>
      </w:tblPr>
      <w:tblGrid>
        <w:gridCol w:w="4643"/>
        <w:gridCol w:w="4642"/>
      </w:tblGrid>
      <w:tr>
        <w:trPr/>
        <w:tc>
          <w:tcPr>
            <w:tcW w:w="4643" w:type="dxa"/>
            <w:tcBorders/>
            <w:shd w:color="auto" w:fill="auto" w:val="clear"/>
          </w:tcPr>
          <w:p>
            <w:pPr>
              <w:pStyle w:val="Normal"/>
              <w:widowControl/>
              <w:suppressAutoHyphens w:val="true"/>
              <w:bidi w:val="0"/>
              <w:spacing w:lineRule="auto" w:line="259" w:before="0" w:after="160"/>
              <w:jc w:val="left"/>
              <w:rPr/>
            </w:pPr>
            <w:r>
              <w:rPr/>
              <w:t>Table</w:t>
            </w:r>
          </w:p>
        </w:tc>
        <w:tc>
          <w:tcPr>
            <w:tcW w:w="4642" w:type="dxa"/>
            <w:tcBorders/>
            <w:shd w:color="auto" w:fill="auto" w:val="clear"/>
          </w:tcPr>
          <w:p>
            <w:pPr>
              <w:pStyle w:val="Normal"/>
              <w:widowControl/>
              <w:suppressAutoHyphens w:val="true"/>
              <w:bidi w:val="0"/>
              <w:spacing w:lineRule="auto" w:line="259" w:before="0" w:after="160"/>
              <w:jc w:val="left"/>
              <w:rPr/>
            </w:pPr>
            <w:r>
              <w:rPr/>
              <w:t>With Style</w:t>
            </w:r>
          </w:p>
        </w:tc>
      </w:tr>
    </w:tbl>
    <w:p>
      <w:pPr>
        <w:pStyle w:val="Normal"/>
        <w:rPr/>
      </w:pPr>
      <w:r>
        <w:rPr/>
      </w:r>
      <w:r>
        <w:br w:type="page"/>
      </w:r>
    </w:p>
    <w:p>
      <w:pPr>
        <w:pStyle w:val="Titre2"/>
        <w:rPr/>
      </w:pPr>
      <w:r>
        <w:rPr/>
        <w:t>Images</w:t>
      </w:r>
    </w:p>
    <w:p>
      <w:pPr>
        <w:pStyle w:val="Normal"/>
        <w:rPr/>
      </w:pPr>
      <w:r>
        <w:rPr/>
        <w:t>PHPWord can insert images in your documents.</w:t>
      </w:r>
    </w:p>
    <w:p>
      <w:pPr>
        <w:pStyle w:val="Normal"/>
        <w:rPr/>
      </w:pPr>
      <w:r>
        <w:rPr/>
        <w:drawing>
          <wp:inline distT="0" distB="0" distL="0" distR="0">
            <wp:extent cx="4763135" cy="47631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4763135" cy="4763135"/>
                    </a:xfrm>
                    <a:prstGeom prst="rect">
                      <a:avLst/>
                    </a:prstGeom>
                  </pic:spPr>
                </pic:pic>
              </a:graphicData>
            </a:graphic>
          </wp:inline>
        </w:drawing>
      </w:r>
    </w:p>
    <w:p>
      <w:pPr>
        <w:pStyle w:val="Normal"/>
        <w:rPr/>
      </w:pPr>
      <w:r>
        <w:rPr/>
      </w:r>
    </w:p>
    <w:p>
      <w:pPr>
        <w:pStyle w:val="Titre2"/>
        <w:rPr/>
      </w:pPr>
      <w:r>
        <w:rPr/>
        <w:t>Objects</w:t>
      </w:r>
    </w:p>
    <w:p>
      <w:pPr>
        <w:pStyle w:val="Normal"/>
        <w:rPr/>
      </w:pPr>
      <w:r>
        <w:rPr/>
        <w:object>
          <v:shape id="ole_rId10" style="width:77pt;height:50pt" o:ole="">
            <v:imagedata r:id="rId11" o:title=""/>
          </v:shape>
          <o:OLEObject Type="Embed" ProgID="Excel.Sheet.8" ShapeID="ole_rId10" DrawAspect="Icon" ObjectID="_1876876158" r:id="rId10"/>
        </w:object>
      </w:r>
    </w:p>
    <w:p>
      <w:pPr>
        <w:pStyle w:val="Normal"/>
        <w:rPr/>
      </w:pPr>
      <w:ins w:id="0" w:author="Auteur inconnu" w:date="2024-08-12T11:16:38Z">
        <w:r>
          <w:rPr/>
        </w:r>
      </w:ins>
    </w:p>
    <w:p>
      <w:pPr>
        <w:pStyle w:val="Titre2"/>
        <w:rPr/>
      </w:pPr>
      <w:ins w:id="2" w:author="Auteur inconnu" w:date="2024-08-12T11:16:38Z">
        <w:r>
          <w:rPr/>
          <w:t>Paragraphs</w:t>
        </w:r>
      </w:ins>
    </w:p>
    <w:p>
      <w:pPr>
        <w:pStyle w:val="Normal"/>
        <w:rPr/>
      </w:pPr>
      <w:ins w:id="4" w:author="Auteur inconnu" w:date="2024-08-12T11:16:38Z">
        <w:r>
          <w:rPr/>
        </w:r>
      </w:ins>
    </w:p>
    <w:p>
      <w:pPr>
        <w:pStyle w:val="Normal"/>
        <w:pBdr>
          <w:top w:val="single" w:sz="8" w:space="1" w:color="FF0000"/>
          <w:left w:val="single" w:sz="8" w:space="1" w:color="FF0000"/>
          <w:bottom w:val="single" w:sz="8" w:space="1" w:color="FF0000"/>
          <w:right w:val="single" w:sz="8" w:space="1" w:color="FF0000"/>
        </w:pBdr>
        <w:rPr/>
      </w:pPr>
      <w:ins w:id="6" w:author="Auteur inconnu" w:date="2024-08-12T11:16:38Z">
        <w:r>
          <w:rPr/>
          <w:t>This is a parag</w:t>
        </w:r>
      </w:ins>
      <w:ins w:id="7" w:author="Auteur inconnu" w:date="2024-08-12T11:17:00Z">
        <w:r>
          <w:rPr/>
          <w:t>raph with border</w:t>
        </w:r>
      </w:ins>
    </w:p>
    <w:p>
      <w:pPr>
        <w:pStyle w:val="Normal"/>
        <w:pBdr>
          <w:top w:val="dotted" w:sz="10" w:space="1" w:color="FFFF00"/>
          <w:left w:val="dashed" w:sz="8" w:space="1" w:color="3465A4"/>
          <w:bottom w:val="dashSmallGap" w:sz="8" w:space="1" w:color="F10D0C"/>
          <w:right w:val="dashed" w:sz="4" w:space="1" w:color="00A933"/>
        </w:pBdr>
        <w:rPr/>
      </w:pPr>
      <w:ins w:id="9" w:author="Auteur inconnu" w:date="2024-08-12T11:17:00Z">
        <w:r>
          <w:rPr/>
          <w:t xml:space="preserve">This is a paragraph with </w:t>
        </w:r>
      </w:ins>
      <w:ins w:id="10" w:author="Auteur inconnu" w:date="2024-08-12T11:17:00Z">
        <w:r>
          <w:rPr>
            <w:lang w:val="en-US" w:eastAsia="en-US"/>
          </w:rPr>
          <w:t>border differents</w:t>
        </w:r>
      </w:ins>
    </w:p>
    <w:p>
      <w:pPr>
        <w:pStyle w:val="Normal"/>
        <w:spacing w:before="0" w:after="160"/>
        <w:rPr/>
      </w:pPr>
      <w:r>
        <w:rPr/>
      </w:r>
    </w:p>
    <w:sectPr>
      <w:footnotePr>
        <w:numFmt w:val="decimal"/>
      </w:footnotePr>
      <w:endnotePr>
        <w:numFmt w:val="lowerRoman"/>
      </w:endnotePr>
      <w:type w:val="continuous"/>
      <w:pgSz w:w="11906" w:h="16838"/>
      <w:pgMar w:left="1418" w:right="1418" w:header="720" w:top="1418" w:footer="720" w:bottom="1134" w:gutter="0"/>
      <w:formProt w:val="false"/>
      <w:textDirection w:val="lrTb"/>
      <w:docGrid w:type="default" w:linePitch="272" w:charSpace="8192"/>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tedefin"/>
        <w:spacing w:before="0" w:after="160"/>
        <w:rPr/>
      </w:pPr>
      <w:r>
        <w:rPr>
          <w:rStyle w:val="Caractresdenotedefin"/>
        </w:rPr>
        <w:endnoteRef/>
      </w:r>
      <w:r>
        <w:rPr/>
        <w:t xml:space="preserve"> </w:t>
      </w:r>
      <w:r>
        <w:rPr/>
        <w:t>End note</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rPr/>
    </w:pPr>
    <w:r>
      <w:rPr/>
      <w:tab/>
      <w:tab/>
      <w:t xml:space="preserve">Page </w:t>
    </w:r>
    <w:r>
      <w:rPr/>
      <w:fldChar w:fldCharType="begin"/>
    </w:r>
    <w:r>
      <w:rPr/>
      <w:instrText> PAGE </w:instrText>
    </w:r>
    <w:r>
      <w:rPr/>
      <w:fldChar w:fldCharType="separate"/>
    </w:r>
    <w:r>
      <w:rPr/>
      <w:t>3</w:t>
    </w:r>
    <w:r>
      <w:rPr/>
      <w:fldChar w:fldCharType="end"/>
    </w:r>
    <w:r>
      <w:rPr/>
      <w:t xml:space="preserve"> of </w:t>
    </w:r>
    <w:r>
      <w:rPr/>
      <w:fldChar w:fldCharType="begin"/>
    </w:r>
    <w:r>
      <w:rPr/>
      <w:instrText> NUMPAGES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rPr/>
    </w:pPr>
    <w:r>
      <w:rPr/>
      <w:tab/>
    </w:r>
    <w:r>
      <w:rPr/>
      <w:fldChar w:fldCharType="begin"/>
    </w:r>
    <w:r>
      <w:rPr/>
      <w:instrText> PAGE </w:instrText>
    </w:r>
    <w:r>
      <w:rPr/>
      <w:fldChar w:fldCharType="separate"/>
    </w:r>
    <w:r>
      <w:rPr/>
      <w:t>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edebasdepage"/>
        <w:spacing w:before="0" w:after="160"/>
        <w:rPr/>
      </w:pPr>
      <w:r>
        <w:rPr>
          <w:rStyle w:val="Caractresdenotedebasdepage"/>
        </w:rPr>
        <w:footnoteRef/>
      </w:r>
      <w:r>
        <w:rPr/>
        <w:t xml:space="preserve"> </w:t>
      </w:r>
      <w:r>
        <w:rPr/>
        <w:t>Rowspan</w:t>
      </w:r>
    </w:p>
  </w:footnote>
  <w:footnote w:id="3">
    <w:p>
      <w:pPr>
        <w:pStyle w:val="Notedebasdepage"/>
        <w:spacing w:before="0" w:after="160"/>
        <w:rPr/>
      </w:pPr>
      <w:r>
        <w:rPr>
          <w:rStyle w:val="Caractresdenotedebasdepage"/>
        </w:rPr>
        <w:footnoteRef/>
      </w:r>
      <w:r>
        <w:rPr/>
        <w:t xml:space="preserve"> </w:t>
      </w:r>
      <w:r>
        <w:rPr/>
        <w:t>Colspan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0" w:after="160"/>
      <w:rPr>
        <w:lang w:val="nl-BE"/>
      </w:rPr>
    </w:pPr>
    <w:r>
      <w:rPr>
        <w:lang w:val="nl-BE"/>
      </w:rPr>
      <w:t>Even page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6" w:type="dxa"/>
      <w:jc w:val="left"/>
      <w:tblInd w:w="0" w:type="dxa"/>
      <w:tblCellMar>
        <w:top w:w="0" w:type="dxa"/>
        <w:left w:w="108" w:type="dxa"/>
        <w:bottom w:w="0" w:type="dxa"/>
        <w:right w:w="108" w:type="dxa"/>
      </w:tblCellMar>
      <w:tblLook w:val="04a0" w:noHBand="0" w:noVBand="1" w:firstColumn="1" w:lastRow="0" w:lastColumn="0" w:firstRow="1"/>
    </w:tblPr>
    <w:tblGrid>
      <w:gridCol w:w="4643"/>
      <w:gridCol w:w="4642"/>
    </w:tblGrid>
    <w:tr>
      <w:trPr/>
      <w:tc>
        <w:tcPr>
          <w:tcW w:w="4643" w:type="dxa"/>
          <w:tcBorders/>
          <w:shd w:color="auto" w:fill="auto" w:val="clear"/>
        </w:tcPr>
        <w:p>
          <w:pPr>
            <w:pStyle w:val="Entte"/>
            <w:spacing w:before="0" w:after="160"/>
            <w:rPr/>
          </w:pPr>
          <w:r>
            <w:rPr/>
            <w:t>Odd header</w:t>
          </w:r>
        </w:p>
      </w:tc>
      <w:tc>
        <w:tcPr>
          <w:tcW w:w="4642" w:type="dxa"/>
          <w:tcBorders/>
          <w:shd w:color="auto" w:fill="auto" w:val="clear"/>
        </w:tcPr>
        <w:p>
          <w:pPr>
            <w:pStyle w:val="Entte"/>
            <w:spacing w:before="0" w:after="160"/>
            <w:rPr/>
          </w:pPr>
          <w:r>
            <w:rPr/>
          </w:r>
        </w:p>
      </w:tc>
    </w:tr>
  </w:tbl>
  <w:p>
    <w:pPr>
      <w:pStyle w:val="Entte"/>
      <w:spacing w:before="0" w:after="1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0" w:after="160"/>
      <w:jc w:val="center"/>
      <w:rPr/>
    </w:pPr>
    <w:r>
      <w:rPr/>
      <w:t>First page header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embedSystemFonts/>
  <w:defaultTabStop w:val="708"/>
  <w:autoHyphenation w:val="true"/>
  <w:doNotHyphenateCaps/>
  <w:evenAndOddHeaders/>
  <w:footnotePr>
    <w:numFmt w:val="decimal"/>
    <w:footnote w:id="0"/>
    <w:footnote w:id="1"/>
  </w:footnotePr>
  <w:endnotePr>
    <w:numFmt w:val="lowerRoman"/>
    <w:endnote w:id="0"/>
    <w:endnote w:id="1"/>
  </w:endnotePr>
  <w:compat>
    <w:compatSetting w:name="compatibilityMode" w:uri="http://schemas.microsoft.com/office/word" w:val="11"/>
  </w:compat>
  <w:hyphenationZone w:val="425"/>
  <w:themeFontLang w:val="de-DE"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GB" w:eastAsia="en-GB"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d3bbf"/>
    <w:pPr>
      <w:widowControl/>
      <w:suppressAutoHyphens w:val="true"/>
      <w:bidi w:val="0"/>
      <w:spacing w:lineRule="auto" w:line="259" w:before="0" w:after="160"/>
      <w:jc w:val="left"/>
    </w:pPr>
    <w:rPr>
      <w:rFonts w:ascii="Arial" w:hAnsi="Arial" w:eastAsia="Arial" w:cs="Arial"/>
      <w:color w:val="auto"/>
      <w:kern w:val="0"/>
      <w:sz w:val="20"/>
      <w:szCs w:val="20"/>
      <w:lang w:val="en-US" w:eastAsia="en-US" w:bidi="ar-SA"/>
    </w:rPr>
  </w:style>
  <w:style w:type="paragraph" w:styleId="Titre1">
    <w:name w:val="Heading 1"/>
    <w:basedOn w:val="Normal"/>
    <w:next w:val="Normal"/>
    <w:link w:val="Heading1Char"/>
    <w:uiPriority w:val="9"/>
    <w:qFormat/>
    <w:rsid w:val="000b6acb"/>
    <w:pPr>
      <w:keepNext w:val="true"/>
      <w:spacing w:before="240" w:after="60"/>
      <w:outlineLvl w:val="0"/>
    </w:pPr>
    <w:rPr>
      <w:rFonts w:ascii="Cambria" w:hAnsi="Cambria" w:eastAsia="Times New Roman" w:cs="Times New Roman"/>
      <w:b/>
      <w:bCs/>
      <w:kern w:val="2"/>
      <w:sz w:val="32"/>
      <w:szCs w:val="32"/>
    </w:rPr>
  </w:style>
  <w:style w:type="paragraph" w:styleId="Titre2">
    <w:name w:val="Heading 2"/>
    <w:basedOn w:val="Normal"/>
    <w:next w:val="Normal"/>
    <w:link w:val="Heading2Char"/>
    <w:uiPriority w:val="9"/>
    <w:unhideWhenUsed/>
    <w:qFormat/>
    <w:rsid w:val="00b568be"/>
    <w:pPr>
      <w:keepNext w:val="true"/>
      <w:spacing w:before="240" w:after="60"/>
      <w:outlineLvl w:val="1"/>
    </w:pPr>
    <w:rPr>
      <w:rFonts w:ascii="Cambria" w:hAnsi="Cambria" w:eastAsia="Times New Roman" w:cs="Times New Roman"/>
      <w:b/>
      <w:bCs/>
      <w:i/>
      <w:i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0b6acb"/>
    <w:rPr>
      <w:rFonts w:ascii="Cambria" w:hAnsi="Cambria" w:eastAsia="Times New Roman" w:cs="Times New Roman"/>
      <w:b/>
      <w:bCs/>
      <w:kern w:val="2"/>
      <w:sz w:val="32"/>
      <w:szCs w:val="32"/>
    </w:rPr>
  </w:style>
  <w:style w:type="character" w:styleId="FootnoteTextChar" w:customStyle="1">
    <w:name w:val="Footnote Text Char"/>
    <w:basedOn w:val="DefaultParagraphFont"/>
    <w:link w:val="FootnoteText"/>
    <w:uiPriority w:val="99"/>
    <w:qFormat/>
    <w:rsid w:val="000a5e7b"/>
    <w:rPr/>
  </w:style>
  <w:style w:type="character" w:styleId="Ancredenotedebasdepage">
    <w:name w:val="Ancre de note de bas de page"/>
    <w:rPr>
      <w:vertAlign w:val="superscript"/>
    </w:rPr>
  </w:style>
  <w:style w:type="character" w:styleId="FootnoteCharacters">
    <w:name w:val="Footnote Characters"/>
    <w:uiPriority w:val="99"/>
    <w:semiHidden/>
    <w:unhideWhenUsed/>
    <w:qFormat/>
    <w:rsid w:val="000a5e7b"/>
    <w:rPr>
      <w:vertAlign w:val="superscript"/>
    </w:rPr>
  </w:style>
  <w:style w:type="character" w:styleId="LienInternet">
    <w:name w:val="Lien Internet"/>
    <w:uiPriority w:val="99"/>
    <w:unhideWhenUsed/>
    <w:rsid w:val="008d6a61"/>
    <w:rPr>
      <w:color w:val="0000FF"/>
      <w:u w:val="single"/>
    </w:rPr>
  </w:style>
  <w:style w:type="character" w:styleId="Heading2Char" w:customStyle="1">
    <w:name w:val="Heading 2 Char"/>
    <w:link w:val="Heading2"/>
    <w:uiPriority w:val="9"/>
    <w:qFormat/>
    <w:rsid w:val="00b568be"/>
    <w:rPr>
      <w:rFonts w:ascii="Cambria" w:hAnsi="Cambria" w:eastAsia="Times New Roman" w:cs="Times New Roman"/>
      <w:b/>
      <w:bCs/>
      <w:i/>
      <w:iCs/>
      <w:sz w:val="28"/>
      <w:szCs w:val="28"/>
    </w:rPr>
  </w:style>
  <w:style w:type="character" w:styleId="HeaderChar" w:customStyle="1">
    <w:name w:val="Header Char"/>
    <w:basedOn w:val="DefaultParagraphFont"/>
    <w:link w:val="Header"/>
    <w:uiPriority w:val="99"/>
    <w:qFormat/>
    <w:rsid w:val="00730873"/>
    <w:rPr/>
  </w:style>
  <w:style w:type="character" w:styleId="FooterChar" w:customStyle="1">
    <w:name w:val="Footer Char"/>
    <w:basedOn w:val="DefaultParagraphFont"/>
    <w:link w:val="Footer"/>
    <w:uiPriority w:val="99"/>
    <w:qFormat/>
    <w:rsid w:val="00730873"/>
    <w:rPr/>
  </w:style>
  <w:style w:type="character" w:styleId="EndnoteTextChar" w:customStyle="1">
    <w:name w:val="Endnote Text Char"/>
    <w:basedOn w:val="DefaultParagraphFont"/>
    <w:link w:val="EndnoteText"/>
    <w:uiPriority w:val="99"/>
    <w:qFormat/>
    <w:rsid w:val="00730873"/>
    <w:rPr/>
  </w:style>
  <w:style w:type="character" w:styleId="Ancredenotedefin">
    <w:name w:val="Ancre de note de fin"/>
    <w:rPr>
      <w:vertAlign w:val="superscript"/>
    </w:rPr>
  </w:style>
  <w:style w:type="character" w:styleId="EndnoteCharacters">
    <w:name w:val="Endnote Characters"/>
    <w:uiPriority w:val="99"/>
    <w:semiHidden/>
    <w:unhideWhenUsed/>
    <w:qFormat/>
    <w:rsid w:val="00730873"/>
    <w:rPr>
      <w:vertAlign w:val="superscript"/>
    </w:rPr>
  </w:style>
  <w:style w:type="character" w:styleId="Caractresdenotedefin">
    <w:name w:val="Caractères de note de fin"/>
    <w:qFormat/>
    <w:rPr/>
  </w:style>
  <w:style w:type="character" w:styleId="Caractresdenotedebasdepage">
    <w:name w:val="Caractères de note de bas de page"/>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ID" w:customStyle="1">
    <w:name w:val="No ID"/>
    <w:qFormat/>
    <w:pPr>
      <w:keepNext w:val="true"/>
      <w:widowControl/>
      <w:suppressAutoHyphens w:val="true"/>
      <w:bidi w:val="0"/>
      <w:spacing w:before="0" w:after="0"/>
      <w:jc w:val="left"/>
    </w:pPr>
    <w:rPr>
      <w:rFonts w:ascii="Arial" w:hAnsi="Arial" w:eastAsia="Arial" w:cs="Arial"/>
      <w:color w:val="auto"/>
      <w:kern w:val="0"/>
      <w:sz w:val="20"/>
      <w:szCs w:val="20"/>
      <w:lang w:val="en-US" w:eastAsia="en-US" w:bidi="ar-SA"/>
    </w:rPr>
  </w:style>
  <w:style w:type="paragraph" w:styleId="Notedebasdepage">
    <w:name w:val="Footnote Text"/>
    <w:basedOn w:val="Normal"/>
    <w:link w:val="FootnoteTextChar"/>
    <w:uiPriority w:val="99"/>
    <w:unhideWhenUsed/>
    <w:rsid w:val="000a5e7b"/>
    <w:pPr/>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730873"/>
    <w:pPr>
      <w:tabs>
        <w:tab w:val="clear" w:pos="708"/>
        <w:tab w:val="center" w:pos="4680" w:leader="none"/>
        <w:tab w:val="right" w:pos="9360" w:leader="none"/>
      </w:tabs>
    </w:pPr>
    <w:rPr/>
  </w:style>
  <w:style w:type="paragraph" w:styleId="Pieddepage">
    <w:name w:val="Footer"/>
    <w:basedOn w:val="Normal"/>
    <w:link w:val="FooterChar"/>
    <w:uiPriority w:val="99"/>
    <w:unhideWhenUsed/>
    <w:rsid w:val="00730873"/>
    <w:pPr>
      <w:tabs>
        <w:tab w:val="clear" w:pos="708"/>
        <w:tab w:val="center" w:pos="4680" w:leader="none"/>
        <w:tab w:val="right" w:pos="9360" w:leader="none"/>
      </w:tabs>
    </w:pPr>
    <w:rPr/>
  </w:style>
  <w:style w:type="paragraph" w:styleId="Notedefin">
    <w:name w:val="Endnote Text"/>
    <w:basedOn w:val="Normal"/>
    <w:link w:val="EndnoteTextChar"/>
    <w:uiPriority w:val="99"/>
    <w:unhideWhenUsed/>
    <w:rsid w:val="00730873"/>
    <w:pPr/>
    <w:rPr/>
  </w:style>
  <w:style w:type="paragraph" w:styleId="Enttegauche">
    <w:name w:val="En-tête gauche"/>
    <w:basedOn w:val="Entte"/>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MyTable">
    <w:name w:val="My Table"/>
    <w:basedOn w:val="TableNormal"/>
    <w:uiPriority w:val="99"/>
    <w:rsid w:val="006d3bbf"/>
    <w:tblPr>
      <w:tblInd w:w="0" w:type="dxa"/>
      <w:tblCellMar>
        <w:top w:w="0" w:type="dxa"/>
        <w:left w:w="108" w:type="dxa"/>
        <w:bottom w:w="0" w:type="dxa"/>
        <w:right w:w="108" w:type="dxa"/>
      </w:tblCellMar>
    </w:tblPr>
  </w:style>
  <w:style w:type="table" w:styleId="TableGrid">
    <w:name w:val="Table Grid"/>
    <w:basedOn w:val="TableNormal"/>
    <w:uiPriority w:val="39"/>
    <w:rsid w:val="000a5e7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MyTable0">
    <w:name w:val="MyTable"/>
    <w:basedOn w:val="TableNormal"/>
    <w:uiPriority w:val="99"/>
    <w:rsid w:val="006d3bbf"/>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HPOffice/PHPWord"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1.jpeg"/><Relationship Id="rId10" Type="http://schemas.openxmlformats.org/officeDocument/2006/relationships/oleObject" Target="embeddings/oleObject1.xls"/><Relationship Id="rId11" Type="http://schemas.openxmlformats.org/officeDocument/2006/relationships/image" Target="media/image2.wmf"/><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BF5DF-8433-3A48-9AF3-C8273E6E3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LibreOffice/6.4.7.2$Linux_X86_64 LibreOffice_project/40$Build-2</Application>
  <Pages>4</Pages>
  <Words>253</Words>
  <Characters>1134</Characters>
  <CharactersWithSpaces>1344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2014-03-11T08:42:00Z</dcterms:created>
  <dc:creator>PHPWord</dc:creator>
  <dc:description/>
  <dc:language>fr-FR</dc:language>
  <cp:lastModifiedBy/>
  <dcterms:modified xsi:type="dcterms:W3CDTF">2024-08-12T11:27:52Z</dcterms:modified>
  <cp:revision>25</cp:revision>
  <dc:subject/>
  <dc:title>A Word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Namespace">
    <vt:lpwstr>PhpOffice\PhpWord</vt:lpwstr>
  </property>
  <property fmtid="{D5CDD505-2E9C-101B-9397-08002B2CF9AE}" pid="7" name="ScaleCrop">
    <vt:bool>0</vt:bool>
  </property>
  <property fmtid="{D5CDD505-2E9C-101B-9397-08002B2CF9AE}" pid="8" name="ShareDoc">
    <vt:bool>0</vt:bool>
  </property>
</Properties>
</file>